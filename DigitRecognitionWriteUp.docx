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60AB3BB8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r w:rsidR="0043735B">
        <w:t xml:space="preserve">Within </w:t>
      </w:r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0"/>
      <w:r>
        <w:t>Problem Analysis</w:t>
      </w:r>
      <w:commentRangeEnd w:id="0"/>
      <w:r w:rsidR="00EF1EA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A9C3D99" w14:textId="032963EF" w:rsidR="005D77D1" w:rsidRDefault="00AC7219">
      <w:r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28E01E2E" w:rsidR="00DC3039" w:rsidRDefault="0043735B">
      <w:r>
        <w:t xml:space="preserve">The goal of this program is to save time, in particular for students who have to write on paper, but at the same time use computational statistics to </w:t>
      </w:r>
      <w:r w:rsidR="007271F2">
        <w:t>successfully analyse the datasets they have created. If my program is succe</w:t>
      </w:r>
      <w:r w:rsidR="00250D2E">
        <w:t>ssful, then I will have made the lives of my peers easier</w:t>
      </w:r>
      <w:r w:rsidR="00984E52">
        <w:t xml:space="preserve"> by saving them valuable time in the laboratory.</w:t>
      </w:r>
    </w:p>
    <w:p w14:paraId="38F29664" w14:textId="43A66F0E" w:rsidR="00392DC5" w:rsidRDefault="00F14A30">
      <w:r>
        <w:t xml:space="preserve">In the </w:t>
      </w:r>
      <w:r w:rsidR="00E04DCC">
        <w:t xml:space="preserve">case of a </w:t>
      </w:r>
      <w:r w:rsidR="00265E6F">
        <w:t>working design,</w:t>
      </w:r>
      <w:r w:rsidR="00142695">
        <w:t xml:space="preserve"> I should be able to pass an image through the program, which will detect </w:t>
      </w:r>
      <w:r w:rsidR="00E1368E">
        <w:t>any tables and split them</w:t>
      </w:r>
      <w:r w:rsidR="00D67B43">
        <w:t xml:space="preserve">, recording any data within a cell to a csv file. I shouldn’t need to fiddle around with </w:t>
      </w:r>
      <w:r w:rsidR="004C0212">
        <w:t xml:space="preserve">reading a number on a page and entering it into a spreadsheet, sometimes in the wrong column or wrong row. </w:t>
      </w:r>
      <w:r w:rsidR="00BA32E6">
        <w:t>It won’t make someone miraculously better at data analysis, but it will increase productivity in the laboratory.</w:t>
      </w:r>
    </w:p>
    <w:p w14:paraId="4BAABD1B" w14:textId="431F19CC" w:rsidR="004C0212" w:rsidRDefault="004C0212">
      <w:r>
        <w:t xml:space="preserve">One merely needs to take a picture and pass it through a program. </w:t>
      </w:r>
      <w:r w:rsidR="00E50FB8">
        <w:t xml:space="preserve">It adds simplicity to a workflow, removing the constant need to </w:t>
      </w:r>
      <w:r w:rsidR="00DA6B88">
        <w:t>move between workstations (due to the layout of the laboratory)</w:t>
      </w:r>
      <w:r w:rsidR="00145099">
        <w:t xml:space="preserve">. </w:t>
      </w:r>
    </w:p>
    <w:p w14:paraId="59C80511" w14:textId="645A2F66" w:rsidR="00086B88" w:rsidDel="00DC3039" w:rsidRDefault="00F27DAD">
      <w:pPr>
        <w:rPr>
          <w:del w:id="2" w:author="Kourosh Simpkins (HCACP)" w:date="2019-06-05T09:54:00Z"/>
        </w:rPr>
      </w:pPr>
      <w:del w:id="3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60C98A6B" w:rsidR="00152EFA" w:rsidDel="00392DC5" w:rsidRDefault="00755E58" w:rsidP="00514032">
      <w:pPr>
        <w:rPr>
          <w:del w:id="4" w:author="Kourosh Simpkins (HCACP)" w:date="2019-06-05T19:33:00Z"/>
        </w:rPr>
      </w:pPr>
      <w:del w:id="5" w:author="Kourosh Simpkins (HCACP)" w:date="2019-06-05T19:33:00Z">
        <w:r w:rsidDel="00392DC5">
          <w:delText xml:space="preserve">The problem I am referring to is, of course, </w:delText>
        </w:r>
        <w:r w:rsidR="00E56D3B" w:rsidDel="00392DC5">
          <w:delText xml:space="preserve">getting a computer to </w:delText>
        </w:r>
        <w:r w:rsidR="00E56D3B" w:rsidRPr="00E56D3B" w:rsidDel="00392DC5">
          <w:delText>recognise</w:delText>
        </w:r>
        <w:r w:rsidR="00E56D3B" w:rsidDel="00392DC5">
          <w:delText xml:space="preserve"> </w:delText>
        </w:r>
        <w:r w:rsidR="0039650E" w:rsidDel="00392DC5">
          <w:delText>the handwritten digits from the famous MNIST dataset</w:delText>
        </w:r>
        <w:r w:rsidR="006A4813" w:rsidDel="00392DC5">
          <w:delText>.</w:delText>
        </w:r>
        <w:r w:rsidR="00E009CC" w:rsidDel="00392DC5">
          <w:delText xml:space="preserve"> The problem has numerous applications in different industries, including within law enforcement</w:delText>
        </w:r>
        <w:r w:rsidR="00933E60" w:rsidDel="00392DC5">
          <w:delText xml:space="preserve">, which can utilise the data to automatically </w:delText>
        </w:r>
        <w:r w:rsidR="00462154" w:rsidDel="00392DC5">
          <w:delText>find a number-plate of a speeding vehicle. This is but one example, however.</w:delText>
        </w:r>
        <w:r w:rsidR="000941FC" w:rsidDel="00392DC5">
          <w:delText xml:space="preserve"> </w:delText>
        </w:r>
      </w:del>
    </w:p>
    <w:p w14:paraId="723BA640" w14:textId="626BD915" w:rsidR="00C5708A" w:rsidDel="00392DC5" w:rsidRDefault="00152EFA" w:rsidP="00514032">
      <w:pPr>
        <w:rPr>
          <w:del w:id="6" w:author="Kourosh Simpkins (HCACP)" w:date="2019-06-05T19:33:00Z"/>
        </w:rPr>
      </w:pPr>
      <w:del w:id="7" w:author="Kourosh Simpkins (HCACP)" w:date="2019-06-05T19:33:00Z">
        <w:r w:rsidDel="00392DC5">
          <w:delText xml:space="preserve">Ideally, </w:delText>
        </w:r>
        <w:r w:rsidR="00761ADD" w:rsidDel="00392DC5">
          <w:delText>we should be able to pass a handwritten spreadsheet through a computer, making it completely editable via an application such as excel</w:delText>
        </w:r>
        <w:r w:rsidR="00376E65" w:rsidDel="00392DC5">
          <w:delText xml:space="preserve">. </w:delText>
        </w:r>
        <w:r w:rsidR="00EA53AB" w:rsidDel="00392DC5">
          <w:delText>In reality, we still spend several minutes each day copying tables that have already been written</w:delText>
        </w:r>
        <w:r w:rsidR="0064296B" w:rsidDel="00392DC5">
          <w:delText xml:space="preserve">, usually with excruciating </w:delText>
        </w:r>
        <w:r w:rsidR="00EE7A6C" w:rsidDel="00392DC5">
          <w:delText xml:space="preserve">accuracy. Is it any wonder that we </w:delText>
        </w:r>
        <w:r w:rsidR="0046219E" w:rsidDel="00392DC5">
          <w:delText xml:space="preserve">spend so long at our computers, when we are the ones digitising all of the data that we wish to use? As such, </w:delText>
        </w:r>
        <w:r w:rsidR="00967466" w:rsidDel="00392DC5">
          <w:delText xml:space="preserve">I spend about 30 minutes a week, translating tables from my notebooks to my digital spreadsheets, so that I can take advantage of graph drawing software and more powerful data analysis tools, such as </w:delText>
        </w:r>
        <w:r w:rsidR="00C5708A" w:rsidDel="00392DC5">
          <w:delText xml:space="preserve">PANDAS. </w:delText>
        </w:r>
      </w:del>
    </w:p>
    <w:p w14:paraId="55182435" w14:textId="0437CBFC" w:rsidR="00C5708A" w:rsidDel="00392DC5" w:rsidRDefault="00C5708A" w:rsidP="00514032">
      <w:pPr>
        <w:rPr>
          <w:del w:id="8" w:author="Kourosh Simpkins (HCACP)" w:date="2019-06-05T19:33:00Z"/>
        </w:rPr>
      </w:pPr>
      <w:del w:id="9" w:author="Kourosh Simpkins (HCACP)" w:date="2019-06-05T19:33:00Z">
        <w:r w:rsidDel="00392DC5">
          <w:delText xml:space="preserve">What I am proposing, is a way for </w:delText>
        </w:r>
        <w:r w:rsidR="00814367" w:rsidDel="00392DC5">
          <w:delText xml:space="preserve">users to take a picture of </w:delText>
        </w:r>
        <w:r w:rsidR="00573E2A" w:rsidDel="00392DC5">
          <w:delText xml:space="preserve">their handwritten table, and for it to be immediately translated into a CSV table, that can allow for ease of use in data </w:delText>
        </w:r>
        <w:r w:rsidR="00B85004" w:rsidDel="00392DC5">
          <w:delText>analysis and</w:delText>
        </w:r>
        <w:r w:rsidR="00573E2A" w:rsidDel="00392DC5">
          <w:delText xml:space="preserve"> save time </w:delText>
        </w:r>
        <w:r w:rsidR="00CA52F5" w:rsidDel="00392DC5">
          <w:delText>for the end user.</w:delText>
        </w:r>
      </w:del>
    </w:p>
    <w:p w14:paraId="7796A455" w14:textId="7EA3E6CE" w:rsidR="00F66106" w:rsidDel="00392DC5" w:rsidRDefault="002B35AD" w:rsidP="00514032">
      <w:pPr>
        <w:rPr>
          <w:del w:id="10" w:author="Kourosh Simpkins (HCACP)" w:date="2019-06-05T19:33:00Z"/>
        </w:rPr>
      </w:pPr>
      <w:del w:id="11" w:author="Kourosh Simpkins (HCACP)" w:date="2019-06-05T19:33:00Z">
        <w:r w:rsidDel="00392DC5">
          <w:delText>I will achieve these goals</w:delText>
        </w:r>
        <w:r w:rsidR="006C7411" w:rsidDel="00392DC5">
          <w:delText xml:space="preserve"> in phases. First, I will endeavour to create a working Convolutional Neural Network</w:delText>
        </w:r>
        <w:r w:rsidR="002A71E4" w:rsidDel="00392DC5">
          <w:delText xml:space="preserve"> (CNN)</w:delText>
        </w:r>
        <w:r w:rsidR="00B63966" w:rsidDel="00392DC5">
          <w:delText xml:space="preserve"> that can identify characters from the MNIST dataset with (relatively) high accuracy. </w:delText>
        </w:r>
        <w:r w:rsidR="002A71E4" w:rsidDel="00392DC5">
          <w:delText xml:space="preserve">My next target will be to construct another CNN </w:delText>
        </w:r>
        <w:r w:rsidR="000F1BD1" w:rsidDel="00392DC5">
          <w:delText xml:space="preserve">that can </w:delText>
        </w:r>
        <w:r w:rsidR="00F34C03" w:rsidDel="00392DC5">
          <w:delText>determine whether or not there is a table in any given image</w:delText>
        </w:r>
        <w:r w:rsidR="00470120" w:rsidDel="00392DC5">
          <w:delText xml:space="preserve">, and then learn to create the table as </w:delText>
        </w:r>
        <w:r w:rsidR="00467B80" w:rsidDel="00392DC5">
          <w:delText xml:space="preserve">an individual image, separate from the rest of the </w:delText>
        </w:r>
        <w:r w:rsidR="0047537B" w:rsidDel="00392DC5">
          <w:delText>page</w:delText>
        </w:r>
        <w:r w:rsidR="00470120" w:rsidDel="00392DC5">
          <w:delText xml:space="preserve">. </w:delText>
        </w:r>
        <w:r w:rsidR="00E573A7" w:rsidDel="00392DC5">
          <w:delText>(</w:delText>
        </w:r>
        <w:r w:rsidR="00470120" w:rsidDel="00392DC5">
          <w:delText xml:space="preserve">The paper I will be referring to for the design of the </w:delText>
        </w:r>
        <w:r w:rsidR="00E573A7" w:rsidDel="00392DC5">
          <w:delText>DeCNT</w:delText>
        </w:r>
        <w:r w:rsidR="007E7392" w:rsidDel="00392DC5">
          <w:delText xml:space="preserve"> CNN can be found </w:delText>
        </w:r>
        <w:r w:rsidR="007D22D1" w:rsidDel="00392DC5">
          <w:fldChar w:fldCharType="begin"/>
        </w:r>
        <w:r w:rsidR="007D22D1" w:rsidDel="00392DC5">
          <w:delInstrText xml:space="preserve"> HYPERLINK "https://www.researchgate.net/profile/Shoaib_Siddiqui7/publication/329100060_DeCNT_Deep_Deformable_CNN_for_Table_Detection/links/5c01d666a6fdcc1b8d4d0599/DeCNT-Deep-Deformable-CNN-for-Table-Detection.pdf?origin=publication_detail" </w:delInstrText>
        </w:r>
        <w:r w:rsidR="007D22D1" w:rsidDel="00392DC5">
          <w:fldChar w:fldCharType="separate"/>
        </w:r>
        <w:r w:rsidR="007E7392" w:rsidRPr="007E7392" w:rsidDel="00392DC5">
          <w:rPr>
            <w:rStyle w:val="Hyperlink"/>
          </w:rPr>
          <w:delText>here</w:delText>
        </w:r>
        <w:r w:rsidR="007D22D1" w:rsidDel="00392DC5">
          <w:rPr>
            <w:rStyle w:val="Hyperlink"/>
          </w:rPr>
          <w:fldChar w:fldCharType="end"/>
        </w:r>
        <w:r w:rsidR="007E7392" w:rsidDel="00392DC5">
          <w:delText>.</w:delText>
        </w:r>
        <w:r w:rsidR="00E573A7" w:rsidDel="00392DC5">
          <w:delText>)</w:delText>
        </w:r>
      </w:del>
    </w:p>
    <w:p w14:paraId="221344A9" w14:textId="658B3794" w:rsidR="006F4579" w:rsidDel="00392DC5" w:rsidRDefault="00F66106" w:rsidP="00514032">
      <w:pPr>
        <w:rPr>
          <w:del w:id="12" w:author="Kourosh Simpkins (HCACP)" w:date="2019-06-05T19:33:00Z"/>
        </w:rPr>
      </w:pPr>
      <w:del w:id="13" w:author="Kourosh Simpkins (HCACP)" w:date="2019-06-05T19:33:00Z">
        <w:r w:rsidDel="00392DC5">
          <w:delText xml:space="preserve">After I have two working CNN’s, I will focus on </w:delText>
        </w:r>
        <w:r w:rsidR="00BA032B" w:rsidDel="00392DC5">
          <w:delText xml:space="preserve">ensuring </w:delText>
        </w:r>
        <w:r w:rsidR="00D239F2" w:rsidDel="00392DC5">
          <w:delText>that they can both be integrated into the same program.</w:delText>
        </w:r>
        <w:r w:rsidR="008741AE" w:rsidDel="00392DC5">
          <w:delText xml:space="preserve"> I will do this by treating both CNN’s as modules to be used </w:delText>
        </w:r>
        <w:r w:rsidR="00E5599C" w:rsidDel="00392DC5">
          <w:delText>as part of the wider program.</w:delText>
        </w:r>
        <w:r w:rsidR="008169FB" w:rsidDel="00392DC5">
          <w:delText xml:space="preserve"> Finally, I will endeavour to ensure that the application can actually present the data in a readable format, as a CSV document. </w:delText>
        </w:r>
        <w:r w:rsidR="00EE6C1E" w:rsidDel="00392DC5">
          <w:delText xml:space="preserve">Once it can do this, I will have a solution to the problem at hand, </w:delText>
        </w:r>
        <w:r w:rsidR="000F3937" w:rsidDel="00392DC5">
          <w:delText>and I will judge it based on the requirements put forward below.</w:delText>
        </w:r>
        <w:r w:rsidDel="00392DC5">
          <w:delText xml:space="preserve"> </w:delText>
        </w:r>
      </w:del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0EA45001" w14:textId="5F7B2822" w:rsidR="00C92C92" w:rsidRPr="0086106C" w:rsidRDefault="00277212" w:rsidP="00C92C92">
      <w:pPr>
        <w:pStyle w:val="ListParagraph"/>
        <w:numPr>
          <w:ilvl w:val="0"/>
          <w:numId w:val="17"/>
        </w:numPr>
      </w:pPr>
      <w:r>
        <w:t xml:space="preserve">For recognition of a table within an image, I will utilise the </w:t>
      </w:r>
      <w:r w:rsidR="008A1385">
        <w:t>OpenCV</w:t>
      </w:r>
      <w:r>
        <w:t xml:space="preserve"> </w:t>
      </w:r>
      <w:r w:rsidR="0004444F">
        <w:t>module (v</w:t>
      </w:r>
      <w:r w:rsidR="0032169C">
        <w:t xml:space="preserve">4.1.0.25), which </w:t>
      </w:r>
      <w:r w:rsidR="008A1385">
        <w:t>is a library designed around opensource computer vision (where the name OpenCV comes from)</w:t>
      </w:r>
      <w:r w:rsidR="00955117">
        <w:t>. I will compile a series of images of tables to test the ability of the overall program to perform the way I expect it to when recognising tables</w:t>
      </w:r>
      <w:r w:rsidR="00C508CF">
        <w:t xml:space="preserve">, particularly with hand drawn tables. There are also certain given datasets that can be used to test programs similar to mine so I may utilise a pre-determined table </w:t>
      </w:r>
      <w:r w:rsidR="00C92C92">
        <w:t>analysis data set, to ensure that I don’t add any biases to what the program can or cannot do.</w:t>
      </w:r>
    </w:p>
    <w:p w14:paraId="53E7A178" w14:textId="77777777" w:rsidR="00B85004" w:rsidRPr="00B85004" w:rsidRDefault="00B85004" w:rsidP="00B85004"/>
    <w:sectPr w:rsidR="00B85004" w:rsidRPr="00B8500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urosh Simpkins (HCACP)" w:date="2019-06-05T08:43:00Z" w:initials="KS(">
    <w:p w14:paraId="6DA03485" w14:textId="6E703CEE" w:rsidR="00EF1EA7" w:rsidRDefault="00EF1EA7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66D7" w14:textId="77777777" w:rsidR="008F0A9F" w:rsidRDefault="008F0A9F">
      <w:pPr>
        <w:spacing w:after="0" w:line="240" w:lineRule="auto"/>
      </w:pPr>
      <w:r>
        <w:separator/>
      </w:r>
    </w:p>
    <w:p w14:paraId="5EAE1E98" w14:textId="77777777" w:rsidR="008F0A9F" w:rsidRDefault="008F0A9F"/>
    <w:p w14:paraId="58D89AEA" w14:textId="77777777" w:rsidR="008F0A9F" w:rsidRDefault="008F0A9F"/>
  </w:endnote>
  <w:endnote w:type="continuationSeparator" w:id="0">
    <w:p w14:paraId="29A147AE" w14:textId="77777777" w:rsidR="008F0A9F" w:rsidRDefault="008F0A9F">
      <w:pPr>
        <w:spacing w:after="0" w:line="240" w:lineRule="auto"/>
      </w:pPr>
      <w:r>
        <w:continuationSeparator/>
      </w:r>
    </w:p>
    <w:p w14:paraId="2B479CA1" w14:textId="77777777" w:rsidR="008F0A9F" w:rsidRDefault="008F0A9F"/>
    <w:p w14:paraId="75508BBA" w14:textId="77777777" w:rsidR="008F0A9F" w:rsidRDefault="008F0A9F"/>
  </w:endnote>
  <w:endnote w:type="continuationNotice" w:id="1">
    <w:p w14:paraId="4DFA51B7" w14:textId="77777777" w:rsidR="008F0A9F" w:rsidRDefault="008F0A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7129E" w14:textId="77777777" w:rsidR="008F0A9F" w:rsidRDefault="008F0A9F">
      <w:pPr>
        <w:spacing w:after="0" w:line="240" w:lineRule="auto"/>
      </w:pPr>
      <w:r>
        <w:separator/>
      </w:r>
    </w:p>
    <w:p w14:paraId="6971FBA8" w14:textId="77777777" w:rsidR="008F0A9F" w:rsidRDefault="008F0A9F"/>
    <w:p w14:paraId="54D04814" w14:textId="77777777" w:rsidR="008F0A9F" w:rsidRDefault="008F0A9F"/>
  </w:footnote>
  <w:footnote w:type="continuationSeparator" w:id="0">
    <w:p w14:paraId="5E4BFF65" w14:textId="77777777" w:rsidR="008F0A9F" w:rsidRDefault="008F0A9F">
      <w:pPr>
        <w:spacing w:after="0" w:line="240" w:lineRule="auto"/>
      </w:pPr>
      <w:r>
        <w:continuationSeparator/>
      </w:r>
    </w:p>
    <w:p w14:paraId="2491A23B" w14:textId="77777777" w:rsidR="008F0A9F" w:rsidRDefault="008F0A9F"/>
    <w:p w14:paraId="0209716D" w14:textId="77777777" w:rsidR="008F0A9F" w:rsidRDefault="008F0A9F"/>
  </w:footnote>
  <w:footnote w:type="continuationNotice" w:id="1">
    <w:p w14:paraId="257AE08F" w14:textId="77777777" w:rsidR="008F0A9F" w:rsidRDefault="008F0A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4444F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0F4340"/>
    <w:rsid w:val="00105D8D"/>
    <w:rsid w:val="0011362D"/>
    <w:rsid w:val="00117210"/>
    <w:rsid w:val="00142695"/>
    <w:rsid w:val="00144F78"/>
    <w:rsid w:val="00145099"/>
    <w:rsid w:val="00152EFA"/>
    <w:rsid w:val="00154D27"/>
    <w:rsid w:val="001A7971"/>
    <w:rsid w:val="001E2AFD"/>
    <w:rsid w:val="001F1FA0"/>
    <w:rsid w:val="0022394D"/>
    <w:rsid w:val="00250D2E"/>
    <w:rsid w:val="00265E6F"/>
    <w:rsid w:val="00277212"/>
    <w:rsid w:val="002931C1"/>
    <w:rsid w:val="002A71E4"/>
    <w:rsid w:val="002B35AD"/>
    <w:rsid w:val="002C38A6"/>
    <w:rsid w:val="00307BFA"/>
    <w:rsid w:val="0032169C"/>
    <w:rsid w:val="00357CC8"/>
    <w:rsid w:val="00376E65"/>
    <w:rsid w:val="00392DC5"/>
    <w:rsid w:val="0039650E"/>
    <w:rsid w:val="003A6A92"/>
    <w:rsid w:val="003D1FDF"/>
    <w:rsid w:val="003E0488"/>
    <w:rsid w:val="003E3825"/>
    <w:rsid w:val="003F1150"/>
    <w:rsid w:val="0043735B"/>
    <w:rsid w:val="00462154"/>
    <w:rsid w:val="0046219E"/>
    <w:rsid w:val="00467B80"/>
    <w:rsid w:val="00470120"/>
    <w:rsid w:val="0047537B"/>
    <w:rsid w:val="004807DB"/>
    <w:rsid w:val="00480FD1"/>
    <w:rsid w:val="00486BB9"/>
    <w:rsid w:val="004873A1"/>
    <w:rsid w:val="00487ED5"/>
    <w:rsid w:val="004A1A50"/>
    <w:rsid w:val="004C0212"/>
    <w:rsid w:val="004C44DC"/>
    <w:rsid w:val="004F3603"/>
    <w:rsid w:val="004F64BA"/>
    <w:rsid w:val="005044AF"/>
    <w:rsid w:val="0051293A"/>
    <w:rsid w:val="00514032"/>
    <w:rsid w:val="005161A4"/>
    <w:rsid w:val="0054334F"/>
    <w:rsid w:val="00562A80"/>
    <w:rsid w:val="00573E2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47F27"/>
    <w:rsid w:val="00755E58"/>
    <w:rsid w:val="0076038D"/>
    <w:rsid w:val="00761ADD"/>
    <w:rsid w:val="00765915"/>
    <w:rsid w:val="00782429"/>
    <w:rsid w:val="007B5B4C"/>
    <w:rsid w:val="007C287D"/>
    <w:rsid w:val="007D22D1"/>
    <w:rsid w:val="007E7392"/>
    <w:rsid w:val="00814367"/>
    <w:rsid w:val="008169FB"/>
    <w:rsid w:val="00821571"/>
    <w:rsid w:val="00832831"/>
    <w:rsid w:val="00855BA3"/>
    <w:rsid w:val="0086106C"/>
    <w:rsid w:val="008679E0"/>
    <w:rsid w:val="008741AE"/>
    <w:rsid w:val="008A1385"/>
    <w:rsid w:val="008A2144"/>
    <w:rsid w:val="008B595D"/>
    <w:rsid w:val="008B70EF"/>
    <w:rsid w:val="008E3866"/>
    <w:rsid w:val="008F0A9F"/>
    <w:rsid w:val="00912E1A"/>
    <w:rsid w:val="0092366D"/>
    <w:rsid w:val="00933E60"/>
    <w:rsid w:val="00946D3E"/>
    <w:rsid w:val="00955117"/>
    <w:rsid w:val="00967466"/>
    <w:rsid w:val="0097174B"/>
    <w:rsid w:val="00984E52"/>
    <w:rsid w:val="009919A8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50153"/>
    <w:rsid w:val="00B63966"/>
    <w:rsid w:val="00B85004"/>
    <w:rsid w:val="00BA032B"/>
    <w:rsid w:val="00BA32E6"/>
    <w:rsid w:val="00BB5B7E"/>
    <w:rsid w:val="00BE698B"/>
    <w:rsid w:val="00C33CAB"/>
    <w:rsid w:val="00C42C75"/>
    <w:rsid w:val="00C508CF"/>
    <w:rsid w:val="00C5708A"/>
    <w:rsid w:val="00C67EAA"/>
    <w:rsid w:val="00C92C92"/>
    <w:rsid w:val="00CA52F5"/>
    <w:rsid w:val="00CD582D"/>
    <w:rsid w:val="00CE0B80"/>
    <w:rsid w:val="00CF7B91"/>
    <w:rsid w:val="00D02C5F"/>
    <w:rsid w:val="00D22889"/>
    <w:rsid w:val="00D239F2"/>
    <w:rsid w:val="00D50756"/>
    <w:rsid w:val="00D67B43"/>
    <w:rsid w:val="00D71C1A"/>
    <w:rsid w:val="00D7696E"/>
    <w:rsid w:val="00D839CC"/>
    <w:rsid w:val="00DA6B88"/>
    <w:rsid w:val="00DC3039"/>
    <w:rsid w:val="00DF32A2"/>
    <w:rsid w:val="00E009CC"/>
    <w:rsid w:val="00E04DCC"/>
    <w:rsid w:val="00E1368E"/>
    <w:rsid w:val="00E440C8"/>
    <w:rsid w:val="00E50FB8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14A30"/>
    <w:rsid w:val="00F27DAD"/>
    <w:rsid w:val="00F31E22"/>
    <w:rsid w:val="00F34C03"/>
    <w:rsid w:val="00F3608B"/>
    <w:rsid w:val="00F45053"/>
    <w:rsid w:val="00F66106"/>
    <w:rsid w:val="00F67651"/>
    <w:rsid w:val="00F90DE6"/>
    <w:rsid w:val="00FA3084"/>
    <w:rsid w:val="00FB3FEE"/>
    <w:rsid w:val="00FB628B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44EF72-D444-A24E-86FF-A3C6160C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1191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148</cp:revision>
  <dcterms:created xsi:type="dcterms:W3CDTF">2019-05-25T18:52:00Z</dcterms:created>
  <dcterms:modified xsi:type="dcterms:W3CDTF">2019-06-19T08:52:00Z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